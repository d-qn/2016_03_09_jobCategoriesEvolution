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fr-CH"/>
        </w:rPr>
      </w:pPr>
      <w:r>
        <w:rPr>
          <w:sz w:val="32"/>
          <w:szCs w:val="32"/>
          <w:lang w:val="fr-CH"/>
        </w:rPr>
        <w:t>Emploi 4.0</w:t>
      </w:r>
    </w:p>
    <w:p>
      <w:pPr>
        <w:pStyle w:val="Title"/>
        <w:rPr>
          <w:sz w:val="40"/>
          <w:szCs w:val="40"/>
          <w:lang w:val="fr-CH"/>
        </w:rPr>
      </w:pPr>
      <w:r>
        <w:rPr>
          <w:b/>
          <w:bCs/>
          <w:sz w:val="36"/>
          <w:szCs w:val="36"/>
        </w:rPr>
        <w:t xml:space="preserve">La mutation du monde du travail a déjà commencé </w:t>
      </w:r>
    </w:p>
    <w:p>
      <w:pPr>
        <w:pStyle w:val="Subtitle"/>
        <w:rPr>
          <w:sz w:val="32"/>
          <w:szCs w:val="32"/>
          <w:lang w:val="fr-CH"/>
        </w:rPr>
      </w:pPr>
      <w:r>
        <w:rPr/>
        <w:t xml:space="preserve">Avec la quatrième révolution industrielle, près de la moitié des emplois devraient disparaître ou subir une transformation radicale dans les pays industrialisés. La digitalisation de l’économie et la perte de nombreux postes de travail dans le secteur tertiaire qui en résulte n’est pas seulement une hypothèse: en Suisse, elle a déjà largement remodelé le paysage professionnel ces quinze dernières années. </w:t>
      </w:r>
    </w:p>
    <w:p>
      <w:pPr>
        <w:pStyle w:val="Normal"/>
        <w:rPr>
          <w:sz w:val="32"/>
          <w:szCs w:val="32"/>
          <w:lang w:val="fr-CH"/>
        </w:rPr>
      </w:pPr>
      <w:r>
        <w:rPr>
          <w:sz w:val="32"/>
          <w:szCs w:val="32"/>
          <w:lang w:val="fr-CH"/>
        </w:rPr>
      </w:r>
    </w:p>
    <w:p>
      <w:pPr>
        <w:pStyle w:val="TextBody"/>
        <w:rPr/>
      </w:pPr>
      <w:r>
        <w:rPr/>
        <w:t xml:space="preserve">Après la mécanisation, l’électrisation et l’automatisation, la numérisation constitue la prochaine avancée technologique qui va révolutionner le monde du travail. Dans les économies avancées, 40 à 50% des emplois seront transformés ou vont disparaître, d’après </w:t>
      </w:r>
      <w:hyperlink r:id="rId2">
        <w:r>
          <w:rPr>
            <w:rStyle w:val="InternetLink"/>
          </w:rPr>
          <w:t>une étude</w:t>
        </w:r>
      </w:hyperlink>
      <w:r>
        <w:rPr/>
        <w:t xml:space="preserve"> réalisée par </w:t>
      </w:r>
      <w:ins w:id="0" w:author="Duc Quang Nguyen" w:date="2016-04-28T13:19:00Z">
        <w:r>
          <w:rPr/>
          <w:t>d</w:t>
        </w:r>
      </w:ins>
      <w:r>
        <w:rPr/>
        <w:t xml:space="preserve">es économistes de l’Université d’Oxford </w:t>
      </w:r>
      <w:del w:id="1" w:author="Duc Quang Nguyen" w:date="2016-04-28T13:19:00Z">
        <w:r>
          <w:rPr/>
          <w:delText>Carl Benedikt Frey et Michael Osborne</w:delText>
        </w:r>
      </w:del>
      <w:r>
        <w:rPr/>
        <w:t xml:space="preserve">. </w:t>
      </w:r>
      <w:commentRangeStart w:id="0"/>
      <w:r>
        <w:rPr/>
        <w:t xml:space="preserve">Deux tiers des enfants qui entrent aujourd’hui à l’école primaire vont exercer un métier qui à l’heure actuelle n’existe pas encore, </w:t>
      </w:r>
      <w:del w:id="2" w:author="Duc Quang Nguyen" w:date="2016-04-28T13:19:00Z">
        <w:r>
          <w:rPr/>
          <w:delText xml:space="preserve">prédisent-ils. </w:delText>
        </w:r>
      </w:del>
      <w:commentRangeEnd w:id="0"/>
      <w:r>
        <w:commentReference w:id="0"/>
      </w:r>
      <w:r>
        <w:rPr/>
      </w:r>
    </w:p>
    <w:p>
      <w:pPr>
        <w:pStyle w:val="TextBody"/>
        <w:rPr/>
      </w:pPr>
      <w:r>
        <w:rPr/>
        <w:t xml:space="preserve">La digitalisation des services (e-banking, guichets en ligne, courrier électronique, etc.) et la gestion administrative à l’aide de programmes informatiques ont déjà causé la perte de près de 180'000 emplois en Suisse ces 15 dernières années. En revanche, les professions dites intellectuelles et scientifiques ont plus que doublé durant ce laps de temps et représentent aujourd’hui plus d’un quart du total des emplois </w:t>
      </w:r>
      <w:del w:id="3" w:author="Duc Quang Nguyen" w:date="2016-04-28T13:20:00Z">
        <w:r>
          <w:rPr/>
          <w:delText>disponibles.</w:delText>
        </w:r>
      </w:del>
    </w:p>
    <w:p>
      <w:pPr>
        <w:pStyle w:val="Heading3"/>
        <w:rPr>
          <w:sz w:val="32"/>
          <w:szCs w:val="32"/>
          <w:lang w:val="fr-CH"/>
        </w:rPr>
      </w:pPr>
      <w:r>
        <w:rPr>
          <w:sz w:val="32"/>
          <w:szCs w:val="32"/>
          <w:highlight w:val="yellow"/>
          <w:lang w:val="fr-CH"/>
        </w:rPr>
        <w:t>GRAPHIQUE 1</w:t>
      </w:r>
      <w:r>
        <w:rPr>
          <w:sz w:val="32"/>
          <w:szCs w:val="32"/>
          <w:lang w:val="fr-CH"/>
        </w:rPr>
        <w:t xml:space="preserve"> </w:t>
      </w:r>
    </w:p>
    <w:p>
      <w:pPr>
        <w:pStyle w:val="TextBody"/>
        <w:rPr/>
      </w:pPr>
      <w:r>
        <w:rPr/>
      </w:r>
    </w:p>
    <w:p>
      <w:pPr>
        <w:pStyle w:val="TextBody"/>
        <w:rPr>
          <w:sz w:val="32"/>
          <w:szCs w:val="32"/>
          <w:lang w:val="fr-CH"/>
        </w:rPr>
      </w:pPr>
      <w:r>
        <w:rPr/>
        <w:t>Ce phénomène n’est pas spécifique à la Suisse. On observe la même tendance dans tous les pays industrialisés. Le graphique ci-dessous illustre la hausse en Europe de la part des emplois hautement qualifiés et techniques au détriment de l’agriculture, de l’industrie et des emplois moyennement ou peu qualifiés.</w:t>
      </w:r>
    </w:p>
    <w:p>
      <w:pPr>
        <w:pStyle w:val="Heading3"/>
        <w:rPr>
          <w:sz w:val="32"/>
          <w:szCs w:val="32"/>
          <w:lang w:val="fr-CH"/>
        </w:rPr>
      </w:pPr>
      <w:r>
        <w:rPr/>
        <w:t>GRAPHIQUE 2</w:t>
      </w:r>
    </w:p>
    <w:p>
      <w:pPr>
        <w:pStyle w:val="TextBody"/>
        <w:rPr/>
      </w:pPr>
      <w:r>
        <w:rPr/>
        <w:t xml:space="preserve">D’après </w:t>
      </w:r>
      <w:commentRangeStart w:id="1"/>
      <w:r>
        <w:rPr/>
        <w:t>un rapport</w:t>
      </w:r>
      <w:r>
        <w:rPr/>
      </w:r>
      <w:commentRangeEnd w:id="1"/>
      <w:r>
        <w:commentReference w:id="1"/>
      </w:r>
      <w:r>
        <w:rPr/>
        <w:t xml:space="preserve"> présenté à l’occasion du dernier Forum économique mondial (WEF) de Davos, 7,1 millions d’emplois pourraient disparaître dans le monde ces 5 prochaines années, dont les deux tiers dans le secteur administratif.  </w:t>
      </w:r>
      <w:r>
        <w:rPr>
          <w:strike/>
          <w:rPrChange w:id="0" w:author="Duc Quang Nguyen" w:date="2016-04-28T12:17:00Z"/>
        </w:rPr>
        <w:t>Les métiers dits de l’intermédiation (banquier, assureur, agent immobilier, etc.) pourraient être également fortement affectés par cette tendance</w:t>
      </w:r>
      <w:r>
        <w:rPr/>
        <w:t xml:space="preserve">. </w:t>
      </w:r>
      <w:ins w:id="5" w:author="Duc Quang Nguyen" w:date="2016-04-28T13:43:00Z">
        <w:r>
          <w:rPr>
            <w:b w:val="false"/>
            <w:i w:val="false"/>
            <w:strike w:val="false"/>
            <w:dstrike w:val="false"/>
            <w:outline w:val="false"/>
            <w:shadow w:val="false"/>
            <w:color w:val="000000"/>
            <w:spacing w:val="0"/>
            <w:sz w:val="26"/>
            <w:u w:val="none"/>
            <w:em w:val="none"/>
          </w:rPr>
          <w:t>Les emplois à haute valeur ajoutée, spécialités de la Suisse, sont également menacés. Les banques et assureurs sont déjà touchés par la disruption digitale de leur activité avec l'émergence de la „fintech“ et des robot-conseillers pour automatiser la gestion de fortune.</w:t>
        </w:r>
      </w:ins>
    </w:p>
    <w:p>
      <w:pPr>
        <w:pStyle w:val="Normal"/>
        <w:rPr/>
      </w:pPr>
      <w:r>
        <w:rPr/>
      </w:r>
    </w:p>
    <w:p>
      <w:pPr>
        <w:pStyle w:val="TextBody"/>
        <w:rPr/>
      </w:pPr>
      <w:ins w:id="6" w:author="Duc Quang Nguyen" w:date="2016-04-28T13:45:00Z">
        <w:r>
          <w:rPr/>
          <w:t>Le rapport du WEF prédit cependant une hausse des emplois dans la finance. Au total,  deux millions d’emplois supplémentaires devraient être créés dans des secteurs porteurs tels que l’informatique, l’ingénierie, et le management.</w:t>
        </w:r>
      </w:ins>
    </w:p>
    <w:p>
      <w:pPr>
        <w:pStyle w:val="TextBody"/>
        <w:rPr/>
      </w:pPr>
      <w:del w:id="7" w:author="Duc Quang Nguyen" w:date="2016-04-28T13:46:00Z">
        <w:r>
          <w:rPr/>
          <w:delText xml:space="preserve">En revanche, </w:delText>
        </w:r>
      </w:del>
      <w:del w:id="8" w:author="Duc Quang Nguyen" w:date="2016-04-28T13:46:00Z">
        <w:bookmarkStart w:id="0" w:name="__DdeLink__338_3555918191"/>
        <w:r>
          <w:rPr/>
          <w:delText>deux millions d’emplois supplémentaires devraient être créés</w:delText>
        </w:r>
      </w:del>
      <w:del w:id="9" w:author="Duc Quang Nguyen" w:date="2016-04-28T13:46:00Z">
        <w:bookmarkEnd w:id="0"/>
        <w:r>
          <w:rPr/>
          <w:delText xml:space="preserve"> </w:delText>
        </w:r>
      </w:del>
      <w:del w:id="10" w:author="Duc Quang Nguyen" w:date="2016-04-28T13:46:00Z">
        <w:bookmarkStart w:id="1" w:name="__DdeLink__340_3555918191"/>
        <w:r>
          <w:rPr/>
          <w:delText>dans des secteurs porteurs tels que l’informatique, l’ingénierie, le management</w:delText>
        </w:r>
      </w:del>
      <w:del w:id="11" w:author="Duc Quang Nguyen" w:date="2016-04-28T13:46:00Z">
        <w:bookmarkEnd w:id="1"/>
        <w:r>
          <w:rPr/>
          <w:delText xml:space="preserve"> et la finance. </w:delText>
        </w:r>
      </w:del>
    </w:p>
    <w:p>
      <w:pPr>
        <w:pStyle w:val="Heading3"/>
        <w:rPr>
          <w:sz w:val="32"/>
          <w:szCs w:val="32"/>
          <w:lang w:val="fr-CH"/>
        </w:rPr>
      </w:pPr>
      <w:r>
        <w:rPr/>
        <w:t>GRAPHIQUE 3</w:t>
      </w:r>
    </w:p>
    <w:p>
      <w:pPr>
        <w:pStyle w:val="TextBody"/>
        <w:rPr/>
      </w:pPr>
      <w:commentRangeStart w:id="2"/>
      <w:r>
        <w:rPr/>
        <w:t xml:space="preserve">Si certains saluent une (r)évolution digitale qui facilite les échanges et la vie des consommateurs, d’autres portent un regard beaucoup plus critique sur cette mutation en cours du monde du travail. C’est le cas de David Graeber, anthropologue à la London School of Economics, qui a fait beaucoup parler de lui avec </w:t>
      </w:r>
      <w:hyperlink r:id="rId3">
        <w:r>
          <w:rPr>
            <w:rStyle w:val="InternetLink"/>
          </w:rPr>
          <w:t>son pamphlet</w:t>
        </w:r>
      </w:hyperlink>
      <w:r>
        <w:rPr/>
        <w:t xml:space="preserve"> sur les «bullshit jobs» ou «jobs à la con». </w:t>
      </w:r>
    </w:p>
    <w:p>
      <w:pPr>
        <w:pStyle w:val="TextBody"/>
        <w:rPr/>
      </w:pPr>
      <w:r>
        <w:rPr/>
        <w:t>D’après lui, un nombre toujours plus important de personnes sont employées au sein des entreprises à des tâches inutiles, absconses et vides de sens. Des emplois paradoxalement souvent bien mieux rémunérés que les jobs qu’il qualifie de vraiment utiles (infirmier, professeur, éboueur, mécanicien, agriculteur, etc.)</w:t>
      </w:r>
      <w:commentRangeEnd w:id="2"/>
      <w:r>
        <w:commentReference w:id="2"/>
      </w:r>
      <w:r>
        <w:rPr/>
      </w:r>
    </w:p>
    <w:p>
      <w:pPr>
        <w:pStyle w:val="TextBody"/>
        <w:rPr>
          <w:sz w:val="32"/>
          <w:szCs w:val="32"/>
          <w:lang w:val="fr-CH"/>
        </w:rPr>
      </w:pPr>
      <w:r>
        <w:rPr/>
        <w:t xml:space="preserve">Enfin, un autre phénomène ne doit pas être sous-estimé dans la mutation du monde du travail actuel: </w:t>
      </w:r>
      <w:commentRangeStart w:id="3"/>
      <w:r>
        <w:rPr/>
        <w:t>le vieillissement de la population</w:t>
      </w:r>
      <w:r>
        <w:rPr/>
      </w:r>
      <w:commentRangeEnd w:id="3"/>
      <w:r>
        <w:commentReference w:id="3"/>
      </w:r>
      <w:r>
        <w:rPr/>
        <w:t xml:space="preserve">. Cela se traduit notamment par une progression marquée des emplois dans le secteur de la santé et de l’action sociale au cours des quinze dernières années. Une évolution qui devrait se poursuivre dans le futur. </w:t>
      </w:r>
    </w:p>
    <w:p>
      <w:pPr>
        <w:pStyle w:val="Heading3"/>
        <w:rPr/>
      </w:pPr>
      <w:r>
        <w:rPr/>
        <w:t>GRAPHIQUE 4</w:t>
      </w:r>
    </w:p>
    <w:p>
      <w:pPr>
        <w:pStyle w:val="Heading3"/>
        <w:rPr/>
      </w:pPr>
      <w:r>
        <w:rPr/>
        <w:commentReference w:id="4"/>
      </w:r>
    </w:p>
    <w:p>
      <w:pPr>
        <w:pStyle w:val="TextBody"/>
        <w:rPr/>
      </w:pPr>
      <w:r>
        <w:rPr/>
      </w:r>
    </w:p>
    <w:p>
      <w:pPr>
        <w:pStyle w:val="TextBody"/>
        <w:rPr>
          <w:sz w:val="32"/>
          <w:szCs w:val="32"/>
          <w:lang w:val="fr-CH"/>
        </w:rPr>
      </w:pPr>
      <w:r>
        <w:rPr/>
        <w:t>Mes remarques concernant les graphiques:</w:t>
      </w:r>
    </w:p>
    <w:p>
      <w:pPr>
        <w:pStyle w:val="TextBody"/>
        <w:rPr/>
      </w:pPr>
      <w:r>
        <w:rPr/>
      </w:r>
    </w:p>
    <w:p>
      <w:pPr>
        <w:pStyle w:val="TextBody"/>
        <w:rPr>
          <w:sz w:val="32"/>
          <w:szCs w:val="32"/>
          <w:lang w:val="fr-CH"/>
        </w:rPr>
      </w:pPr>
      <w:r>
        <w:rPr>
          <w:sz w:val="32"/>
          <w:szCs w:val="32"/>
          <w:highlight w:val="yellow"/>
          <w:lang w:val="fr-CH"/>
        </w:rPr>
        <w:t>Graphique 1:</w:t>
      </w:r>
      <w:r>
        <w:rPr>
          <w:sz w:val="32"/>
          <w:szCs w:val="32"/>
          <w:lang w:val="fr-CH"/>
        </w:rPr>
        <w:t xml:space="preserve"> j’ai fait quelques modifications dans la Google Sheet</w:t>
      </w:r>
    </w:p>
    <w:p>
      <w:pPr>
        <w:pStyle w:val="TextBody"/>
        <w:rPr>
          <w:sz w:val="32"/>
          <w:szCs w:val="32"/>
          <w:lang w:val="fr-CH"/>
        </w:rPr>
      </w:pPr>
      <w:r>
        <w:rPr>
          <w:sz w:val="32"/>
          <w:szCs w:val="32"/>
          <w:highlight w:val="yellow"/>
          <w:lang w:val="fr-CH"/>
        </w:rPr>
        <w:t>Graphique 2:</w:t>
      </w:r>
      <w:r>
        <w:rPr>
          <w:sz w:val="32"/>
          <w:szCs w:val="32"/>
          <w:lang w:val="fr-CH"/>
        </w:rPr>
        <w:t xml:space="preserve"> j’ai essayé de faire une copie, mais les couleurs changent, c’est un peu chiant… Il faudrait mettre les noms des pays en français et sous *, mettre ce que sont les professions intermédiaires</w:t>
      </w:r>
    </w:p>
    <w:p>
      <w:pPr>
        <w:pStyle w:val="TextBody"/>
        <w:rPr>
          <w:sz w:val="32"/>
          <w:szCs w:val="32"/>
          <w:lang w:val="fr-CH"/>
        </w:rPr>
      </w:pPr>
      <w:r>
        <w:rPr>
          <w:sz w:val="32"/>
          <w:szCs w:val="32"/>
          <w:highlight w:val="yellow"/>
          <w:lang w:val="fr-CH"/>
        </w:rPr>
        <w:t>Graphique 3:</w:t>
      </w:r>
      <w:r>
        <w:rPr>
          <w:sz w:val="32"/>
          <w:szCs w:val="32"/>
          <w:lang w:val="fr-CH"/>
        </w:rPr>
        <w:t xml:space="preserve">  </w:t>
      </w:r>
    </w:p>
    <w:p>
      <w:pPr>
        <w:pStyle w:val="TextBody"/>
        <w:rPr>
          <w:sz w:val="32"/>
          <w:szCs w:val="32"/>
          <w:lang w:val="fr-CH"/>
        </w:rPr>
      </w:pPr>
      <w:r>
        <w:rPr/>
        <w:t>Titre : 5 millions d’emplois devraient disparaître ces 5 prochaines années dans le monde</w:t>
      </w:r>
    </w:p>
    <w:p>
      <w:pPr>
        <w:pStyle w:val="TextBody"/>
        <w:rPr>
          <w:sz w:val="32"/>
          <w:szCs w:val="32"/>
          <w:lang w:val="fr-CH"/>
        </w:rPr>
      </w:pPr>
      <w:r>
        <w:rPr/>
        <w:t>Sous-titre : Evolution pour la période 2015-2020, en milliers d’emplois</w:t>
      </w:r>
    </w:p>
    <w:p>
      <w:pPr>
        <w:pStyle w:val="TextBody"/>
        <w:rPr>
          <w:sz w:val="32"/>
          <w:szCs w:val="32"/>
          <w:lang w:val="fr-CH"/>
        </w:rPr>
      </w:pPr>
      <w:r>
        <w:rPr/>
        <w:t xml:space="preserve">Termes à changer : </w:t>
      </w:r>
    </w:p>
    <w:p>
      <w:pPr>
        <w:pStyle w:val="TextBody"/>
        <w:rPr>
          <w:sz w:val="32"/>
          <w:szCs w:val="32"/>
          <w:lang w:val="fr-CH"/>
        </w:rPr>
      </w:pPr>
      <w:r>
        <w:rPr/>
        <w:t>Industrie (manufacture)</w:t>
      </w:r>
    </w:p>
    <w:p>
      <w:pPr>
        <w:pStyle w:val="TextBody"/>
        <w:rPr>
          <w:sz w:val="32"/>
          <w:szCs w:val="32"/>
          <w:lang w:val="fr-CH"/>
        </w:rPr>
      </w:pPr>
      <w:r>
        <w:rPr/>
        <w:t xml:space="preserve">Ingénierie </w:t>
      </w:r>
    </w:p>
    <w:p>
      <w:pPr>
        <w:pStyle w:val="TextBody"/>
        <w:rPr>
          <w:sz w:val="32"/>
          <w:szCs w:val="32"/>
          <w:lang w:val="fr-CH"/>
        </w:rPr>
      </w:pPr>
      <w:r>
        <w:rPr/>
        <w:t>Arts &amp; médias</w:t>
      </w:r>
    </w:p>
    <w:p>
      <w:pPr>
        <w:pStyle w:val="TextBody"/>
        <w:rPr>
          <w:sz w:val="32"/>
          <w:szCs w:val="32"/>
          <w:lang w:val="fr-CH"/>
        </w:rPr>
      </w:pPr>
      <w:r>
        <w:rPr/>
        <w:t>Secteur administratif (Administration)</w:t>
      </w:r>
    </w:p>
    <w:p>
      <w:pPr>
        <w:pStyle w:val="TextBody"/>
        <w:rPr>
          <w:sz w:val="32"/>
          <w:szCs w:val="32"/>
          <w:lang w:val="fr-CH"/>
        </w:rPr>
      </w:pPr>
      <w:r>
        <w:rPr/>
        <w:t xml:space="preserve">Droit (Juridique) </w:t>
      </w:r>
    </w:p>
    <w:p>
      <w:pPr>
        <w:pStyle w:val="TextBody"/>
        <w:rPr>
          <w:sz w:val="32"/>
          <w:szCs w:val="32"/>
          <w:lang w:val="fr-CH"/>
        </w:rPr>
      </w:pPr>
      <w:r>
        <w:rPr>
          <w:highlight w:val="yellow"/>
          <w:rPrChange w:id="0" w:author="Duc Quang Nguyen" w:date="2016-04-28T14:05:00Z"/>
        </w:rPr>
        <w:t>Graphique 4:</w:t>
      </w:r>
    </w:p>
    <w:p>
      <w:pPr>
        <w:pStyle w:val="TextBody"/>
        <w:rPr>
          <w:sz w:val="32"/>
          <w:szCs w:val="32"/>
          <w:lang w:val="fr-CH"/>
        </w:rPr>
      </w:pPr>
      <w:r>
        <w:rPr/>
        <w:t>Titre : L’emploi en Suisse par secteurs économiques</w:t>
      </w:r>
    </w:p>
    <w:p>
      <w:pPr>
        <w:pStyle w:val="TextBody"/>
        <w:rPr>
          <w:sz w:val="32"/>
          <w:szCs w:val="32"/>
          <w:lang w:val="fr-CH"/>
        </w:rPr>
      </w:pPr>
      <w:r>
        <w:rPr/>
        <w:t>Sous-titre : Part des personnes actives occupées par branche (1991 à 2015)</w:t>
      </w:r>
    </w:p>
    <w:p>
      <w:pPr>
        <w:pStyle w:val="TextBody"/>
        <w:spacing w:lineRule="auto" w:line="288" w:before="0" w:after="140"/>
        <w:rPr/>
      </w:pPr>
      <w:r>
        <w:rPr/>
        <w:t xml:space="preserve">Sous le graphique : Secteurs économiques (et non sections économiques)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c Quang Nguyen" w:date="2016-04-28T12:00:32Z" w:initials="DQN">
    <w:p>
      <w:r>
        <w:rPr>
          <w:rFonts w:ascii="Calibri" w:hAnsi="Calibri" w:eastAsia=""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de-CH" w:eastAsia="zh-CN" w:bidi="ar-SA"/>
        </w:rPr>
        <w:t>Il faudrait que je vérifie l'origine de cette quote, elle est dans le WEF report</w:t>
      </w:r>
    </w:p>
  </w:comment>
  <w:comment w:id="1" w:author="Duc Quang Nguyen" w:date="2016-04-28T13:44:47Z" w:initials="DQN">
    <w:p>
      <w:r>
        <w:rPr>
          <w:rFonts w:ascii="Calibri" w:hAnsi="Calibri" w:eastAsia=""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de-CH" w:eastAsia="zh-CN" w:bidi="ar-SA"/>
        </w:rPr>
        <w:t>Penser à mettre le lien</w:t>
      </w:r>
    </w:p>
  </w:comment>
  <w:comment w:id="2" w:author="Duc Quang Nguyen" w:date="2016-04-28T13:49:56Z" w:initials="DQN">
    <w:p>
      <w:r>
        <w:rPr>
          <w:rFonts w:ascii="Calibri" w:hAnsi="Calibri" w:eastAsia=""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fr-CH" w:eastAsia="zh-CN" w:bidi="ar-SA"/>
        </w:rPr>
        <w:t xml:space="preserve">C'est bien mais je me demande si il ne faudrait pas également parler du Revenu de Base Inconditionnel. C'est d'actualité et également lié à la révolution digitale &amp; bullshit jobs ? </w:t>
      </w:r>
    </w:p>
    <w:p>
      <w:r>
        <w:rPr/>
      </w:r>
    </w:p>
  </w:comment>
  <w:comment w:id="3" w:author="Duc Quang Nguyen" w:date="2016-04-28T14:06:37Z" w:initials="DQN">
    <w:p>
      <w:r>
        <w:rPr>
          <w:rFonts w:ascii="Calibri" w:hAnsi="Calibri" w:eastAsia=""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de-CH" w:eastAsia="zh-CN" w:bidi="ar-SA"/>
        </w:rPr>
        <w:t xml:space="preserve">Viellissement oui. Mais d'après Ursina, „santé et action sociale“ comprend aussi les crèches. Pour elle, il y a une demande croissante pour plus de services de soins et de garde extra-familiale. </w:t>
      </w:r>
    </w:p>
  </w:comment>
  <w:comment w:id="4" w:author="Duc Quang Nguyen" w:date="2016-04-28T13:52:09Z" w:initials="DQN">
    <w:p>
      <w:r>
        <w:rPr>
          <w:rFonts w:ascii="Calibri" w:hAnsi="Calibri" w:eastAsia=""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fr-CH" w:eastAsia="zh-CN" w:bidi="ar-SA"/>
        </w:rPr>
        <w:t>Un commentaire intéressant d'Ursina pour ce graphique. La tendance est au déplacement de la main d'oeuvre du secteur privé au secteur publique → baisse des emplois dans l'industrie (malgré une augmentation de la producitivité grâce à l'automatisation), commerce et réparation vs. importante augmentation des emplois dans la santé humaine et action sociale. Pê à mentionner si on parle du RBI...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trackRevisions/>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CH"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de-CH" w:eastAsia="zh-CN"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f70e5"/>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autoRedefine/>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xfordmartin.ox.ac.uk/downloads/academic/The_Future_of_Employment.pdf" TargetMode="External"/><Relationship Id="rId3" Type="http://schemas.openxmlformats.org/officeDocument/2006/relationships/hyperlink" Target="http://www.lemonde.fr/m-perso/article/2016/04/22/dans-l-enfer-des-jobs-a-la-con_4907069_4497916.html"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LibreOffice/5.0.5.2$MacOSX_X86_64 LibreOffice_project/55b006a02d247b5f7215fc6ea0fde844b30035b3</Application>
  <Paragraphs>33</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2016-04-28T06:24:00Z</dcterms:created>
  <dc:creator>Jaberg, Samuel (swissinfo)</dc:creator>
  <dc:language>fr-CH</dc:language>
  <cp:lastModifiedBy>Duc Quang Nguyen</cp:lastModifiedBy>
  <dcterms:modified xsi:type="dcterms:W3CDTF">2016-04-28T14:23:37Z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